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C99E3" w14:textId="1B661B3F" w:rsidR="007C04B6" w:rsidRDefault="00A1785D">
      <w:r>
        <w:rPr>
          <w:rFonts w:hint="eastAsia"/>
        </w:rPr>
        <w:t>《偶像》</w:t>
      </w:r>
    </w:p>
    <w:p w14:paraId="372FF90F" w14:textId="6E071537" w:rsidR="00A1785D" w:rsidRDefault="00A1785D" w:rsidP="00A178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偶像生活</w:t>
      </w:r>
    </w:p>
    <w:p w14:paraId="778460B7" w14:textId="77777777" w:rsidR="00807BAB" w:rsidRDefault="00807BAB" w:rsidP="00807BAB">
      <w:pPr>
        <w:ind w:firstLineChars="200" w:firstLine="420"/>
      </w:pPr>
    </w:p>
    <w:p w14:paraId="6EBEEE8A" w14:textId="77777777" w:rsidR="00807BAB" w:rsidRDefault="00807BAB" w:rsidP="00807BAB">
      <w:pPr>
        <w:ind w:firstLineChars="200" w:firstLine="420"/>
      </w:pPr>
      <w:r>
        <w:rPr>
          <w:rFonts w:hint="eastAsia"/>
        </w:rPr>
        <w:t>被舞台中央的聚光灯照耀着、被全是蝴蝶结的小裙子包裹着。</w:t>
      </w:r>
    </w:p>
    <w:p w14:paraId="2C9CD1DF" w14:textId="77777777" w:rsidR="00807BAB" w:rsidRDefault="00807BAB" w:rsidP="00807BAB">
      <w:pPr>
        <w:ind w:firstLineChars="200" w:firstLine="420"/>
      </w:pPr>
      <w:r>
        <w:rPr>
          <w:rFonts w:hint="eastAsia"/>
        </w:rPr>
        <w:t>我正手握麦克风，浅黑色的双马尾随着我的动作轻轻晃动着。</w:t>
      </w:r>
    </w:p>
    <w:p w14:paraId="3272828C" w14:textId="4B523A8B" w:rsidR="00A1785D" w:rsidRDefault="00A1785D" w:rsidP="00807BAB">
      <w:pPr>
        <w:ind w:firstLineChars="200" w:firstLine="420"/>
      </w:pPr>
      <w:r>
        <w:rPr>
          <w:rFonts w:hint="eastAsia"/>
        </w:rPr>
        <w:t>没错，我现在正面对着几千，不对，一万、两万。。。。。。五万位喜欢着我的粉丝们——</w:t>
      </w:r>
    </w:p>
    <w:p w14:paraId="595F27F1" w14:textId="7EBF7F3C" w:rsidR="00A1785D" w:rsidRDefault="00A1785D" w:rsidP="00807BAB">
      <w:pPr>
        <w:ind w:firstLineChars="200" w:firstLine="420"/>
      </w:pPr>
      <w:r>
        <w:rPr>
          <w:rFonts w:hint="eastAsia"/>
        </w:rPr>
        <w:t>“</w:t>
      </w:r>
      <w:r w:rsidR="00807BAB">
        <w:rPr>
          <w:rFonts w:hint="eastAsia"/>
        </w:rPr>
        <w:t>谢谢大家~~！！</w:t>
      </w:r>
      <w:r>
        <w:rPr>
          <w:rFonts w:hint="eastAsia"/>
        </w:rPr>
        <w:t>”</w:t>
      </w:r>
    </w:p>
    <w:p w14:paraId="1381128B" w14:textId="7020A2CB" w:rsidR="00807BAB" w:rsidRDefault="00807BAB" w:rsidP="00807BAB">
      <w:pPr>
        <w:ind w:firstLine="420"/>
      </w:pPr>
      <w:r>
        <w:rPr>
          <w:rFonts w:hint="eastAsia"/>
        </w:rPr>
        <w:t>粉丝们回应我的声音是我声音的十倍大。</w:t>
      </w:r>
    </w:p>
    <w:p w14:paraId="34BA3692" w14:textId="3280C576" w:rsidR="00807BAB" w:rsidRDefault="00807BAB" w:rsidP="00807BAB">
      <w:pPr>
        <w:ind w:firstLine="420"/>
      </w:pPr>
      <w:r>
        <w:rPr>
          <w:rFonts w:hint="eastAsia"/>
        </w:rPr>
        <w:t>闭上眼睛，这梦幻般的场景在一瞬间消失殆尽。</w:t>
      </w:r>
    </w:p>
    <w:p w14:paraId="7488F653" w14:textId="5AC6EC71" w:rsidR="00807BAB" w:rsidRDefault="00807BAB" w:rsidP="00807BAB">
      <w:pPr>
        <w:ind w:firstLine="420"/>
      </w:pPr>
      <w:r>
        <w:rPr>
          <w:rFonts w:hint="eastAsia"/>
        </w:rPr>
        <w:t>明明是竞演（合作演出），但是</w:t>
      </w:r>
      <w:del w:id="0" w:author="凪 坤" w:date="2021-11-12T13:17:00Z">
        <w:r w:rsidDel="00CF09F4">
          <w:rPr>
            <w:rFonts w:hint="eastAsia"/>
          </w:rPr>
          <w:delText>他</w:delText>
        </w:r>
      </w:del>
      <w:ins w:id="1" w:author="凪 坤" w:date="2021-11-12T13:17:00Z">
        <w:r w:rsidR="00CF09F4">
          <w:rPr>
            <w:rFonts w:hint="eastAsia"/>
          </w:rPr>
          <w:t>她</w:t>
        </w:r>
      </w:ins>
      <w:r>
        <w:rPr>
          <w:rFonts w:hint="eastAsia"/>
        </w:rPr>
        <w:t>的粉丝们完全不看我，甚至都摆出一副很无聊的样子。</w:t>
      </w:r>
      <w:r w:rsidR="002D5527">
        <w:rPr>
          <w:rFonts w:hint="eastAsia"/>
        </w:rPr>
        <w:t>他们不会是把我当成了毫无存在感的薯类了吧。如果真是这样，希望他们不要把我当成一个土豆。要是把我当成红薯就好了，毕竟现在更流行红薯嘛。</w:t>
      </w:r>
    </w:p>
    <w:p w14:paraId="4846CF9F" w14:textId="47FFC3E9" w:rsidR="002D5527" w:rsidRDefault="002D5527" w:rsidP="00807BAB">
      <w:pPr>
        <w:ind w:firstLine="420"/>
      </w:pPr>
      <w:r>
        <w:rPr>
          <w:rFonts w:hint="eastAsia"/>
        </w:rPr>
        <w:t>“没想到吧，下一首就是最后一首曲子了哦”</w:t>
      </w:r>
    </w:p>
    <w:p w14:paraId="3A0BAD6E" w14:textId="33C48D1E" w:rsidR="002D5527" w:rsidRDefault="002D5527" w:rsidP="00807BAB">
      <w:pPr>
        <w:ind w:firstLine="420"/>
      </w:pPr>
      <w:r>
        <w:rPr>
          <w:rFonts w:hint="eastAsia"/>
        </w:rPr>
        <w:t>“欸？”</w:t>
      </w:r>
    </w:p>
    <w:p w14:paraId="1666993C" w14:textId="69E8EAFA" w:rsidR="002D5527" w:rsidRDefault="002D5527" w:rsidP="00807BAB">
      <w:pPr>
        <w:ind w:firstLine="420"/>
      </w:pPr>
      <w:r>
        <w:rPr>
          <w:rFonts w:hint="eastAsia"/>
        </w:rPr>
        <w:t>是惯例的流程。</w:t>
      </w:r>
    </w:p>
    <w:p w14:paraId="278B55A9" w14:textId="41165AB9" w:rsidR="002D5527" w:rsidRDefault="002D5527" w:rsidP="00807BAB">
      <w:pPr>
        <w:ind w:firstLine="420"/>
      </w:pPr>
      <w:r>
        <w:rPr>
          <w:rFonts w:hint="eastAsia"/>
        </w:rPr>
        <w:t>“大家还会再来看我的演出吗？”</w:t>
      </w:r>
    </w:p>
    <w:p w14:paraId="11A34E57" w14:textId="29D3BF52" w:rsidR="002D5527" w:rsidRDefault="002D5527" w:rsidP="00807BAB">
      <w:pPr>
        <w:ind w:firstLine="420"/>
      </w:pPr>
      <w:r>
        <w:rPr>
          <w:rFonts w:hint="eastAsia"/>
        </w:rPr>
        <w:t>“会——！”</w:t>
      </w:r>
    </w:p>
    <w:p w14:paraId="3B5F6609" w14:textId="2AD813B0" w:rsidR="002D5527" w:rsidRDefault="002D5527" w:rsidP="00807BAB">
      <w:pPr>
        <w:ind w:firstLine="420"/>
      </w:pPr>
      <w:r>
        <w:rPr>
          <w:rFonts w:hint="eastAsia"/>
        </w:rPr>
        <w:t>“非常感谢大家！那么请听，最后一首歌！”</w:t>
      </w:r>
    </w:p>
    <w:p w14:paraId="3E7801E8" w14:textId="65B6FF8A" w:rsidR="002D5527" w:rsidRDefault="002D5527" w:rsidP="00807BAB">
      <w:pPr>
        <w:ind w:firstLine="420"/>
      </w:pPr>
      <w:r>
        <w:rPr>
          <w:rFonts w:hint="eastAsia"/>
        </w:rPr>
        <w:t>曲子开始放了，不管是谁看到都会觉得我像一个偶像吧。因为，我不仅穿了可爱的裙子，还扎了双马尾，还对他们做了可爱的w</w:t>
      </w:r>
      <w:r>
        <w:t>ink</w:t>
      </w:r>
      <w:r>
        <w:rPr>
          <w:rFonts w:hint="eastAsia"/>
        </w:rPr>
        <w:t>。。。。。。</w:t>
      </w:r>
    </w:p>
    <w:p w14:paraId="36E2E959" w14:textId="590213B9" w:rsidR="002D5527" w:rsidRDefault="002D5527" w:rsidP="00807BAB">
      <w:pPr>
        <w:ind w:firstLine="420"/>
      </w:pPr>
      <w:r>
        <w:rPr>
          <w:rFonts w:hint="eastAsia"/>
        </w:rPr>
        <w:t>“像草莓一样的甜甜的恋爱~~”</w:t>
      </w:r>
    </w:p>
    <w:p w14:paraId="3FBB7AF2" w14:textId="3EC56433" w:rsidR="002D5527" w:rsidRDefault="0087707F" w:rsidP="00807BAB">
      <w:pPr>
        <w:ind w:firstLine="420"/>
      </w:pPr>
      <w:r>
        <w:rPr>
          <w:rFonts w:hint="eastAsia"/>
        </w:rPr>
        <w:t>我还唱了这么具有偶像色彩的歌呢。</w:t>
      </w:r>
    </w:p>
    <w:p w14:paraId="35A1C8ED" w14:textId="3AD7E8F6" w:rsidR="0087707F" w:rsidRDefault="0087707F" w:rsidP="00807BAB">
      <w:pPr>
        <w:ind w:firstLine="420"/>
      </w:pPr>
      <w:r>
        <w:rPr>
          <w:rFonts w:hint="eastAsia"/>
        </w:rPr>
        <w:t>这样的我也已经1</w:t>
      </w:r>
      <w:r>
        <w:t>9</w:t>
      </w:r>
      <w:r>
        <w:rPr>
          <w:rFonts w:hint="eastAsia"/>
        </w:rPr>
        <w:t>岁了。</w:t>
      </w:r>
    </w:p>
    <w:p w14:paraId="08110461" w14:textId="369C14F5" w:rsidR="0087707F" w:rsidRDefault="0087707F" w:rsidP="00807BAB">
      <w:pPr>
        <w:ind w:firstLine="420"/>
      </w:pPr>
      <w:r>
        <w:rPr>
          <w:rFonts w:hint="eastAsia"/>
        </w:rPr>
        <w:t>在充满清秀简洁系偶像的现代日本，</w:t>
      </w:r>
      <w:r w:rsidRPr="0087707F">
        <w:rPr>
          <w:rFonts w:hint="eastAsia"/>
        </w:rPr>
        <w:t>偶像“天音草莓”</w:t>
      </w:r>
      <w:r>
        <w:rPr>
          <w:rFonts w:hint="eastAsia"/>
        </w:rPr>
        <w:t>可是难得的甜美系偶像，虽然本名田。。。。。。，抱歉，现实中的我其实并不会这样。</w:t>
      </w:r>
    </w:p>
    <w:p w14:paraId="1CDCD239" w14:textId="0A91984B" w:rsidR="0087707F" w:rsidRDefault="0087707F" w:rsidP="00807BAB">
      <w:pPr>
        <w:ind w:firstLine="420"/>
      </w:pPr>
      <w:r>
        <w:rPr>
          <w:rFonts w:hint="eastAsia"/>
        </w:rPr>
        <w:t>不管怎么说，我现在是一个已经看破红尘的女子</w:t>
      </w:r>
      <w:r w:rsidR="00A22704">
        <w:rPr>
          <w:rFonts w:hint="eastAsia"/>
        </w:rPr>
        <w:t>了</w:t>
      </w:r>
      <w:r>
        <w:rPr>
          <w:rFonts w:hint="eastAsia"/>
        </w:rPr>
        <w:t>。</w:t>
      </w:r>
    </w:p>
    <w:p w14:paraId="42557640" w14:textId="30FC5ACE" w:rsidR="00A22704" w:rsidRDefault="00A22704" w:rsidP="00A22704">
      <w:pPr>
        <w:ind w:firstLine="420"/>
      </w:pPr>
      <w:r>
        <w:rPr>
          <w:rFonts w:hint="eastAsia"/>
        </w:rPr>
        <w:t>我经常会被人说，应为性格太直爽所以看起来与“甜甜小偶像”并没有什么关系。真是的，为什么我会变成现在这个样子啊。我明明是因为喜欢才想要认真去当偶像的啊，明明这是我自己决定的道路啊，为什么会不断的被迷茫和问题所困扰啊？</w:t>
      </w:r>
    </w:p>
    <w:p w14:paraId="2B699283" w14:textId="0B5A3CEF" w:rsidR="00A22704" w:rsidRDefault="00A22704" w:rsidP="00A22704">
      <w:pPr>
        <w:ind w:firstLine="420"/>
      </w:pPr>
      <w:r>
        <w:rPr>
          <w:rFonts w:hint="eastAsia"/>
        </w:rPr>
        <w:t>果然，还是因为我没有当偶像的天分吗。。。。。。</w:t>
      </w:r>
    </w:p>
    <w:p w14:paraId="1FE0449D" w14:textId="691C6287" w:rsidR="00A22704" w:rsidRDefault="00A22704" w:rsidP="00A22704">
      <w:pPr>
        <w:ind w:firstLine="420"/>
      </w:pPr>
      <w:r>
        <w:rPr>
          <w:rFonts w:hint="eastAsia"/>
        </w:rPr>
        <w:t>当偶像也有两年了，但是粉丝数却没怎么增加，我最近常常会想，为什么粉丝数没有增加呢？这样的想法不断增多，我也变得越来越焦虑。</w:t>
      </w:r>
    </w:p>
    <w:p w14:paraId="00FCC5D0" w14:textId="004795C4" w:rsidR="00A22704" w:rsidRDefault="00A22704" w:rsidP="00A22704">
      <w:pPr>
        <w:ind w:firstLine="420"/>
      </w:pPr>
      <w:r>
        <w:rPr>
          <w:rFonts w:hint="eastAsia"/>
        </w:rPr>
        <w:t>“呼~！”</w:t>
      </w:r>
    </w:p>
    <w:p w14:paraId="55493973" w14:textId="02215BCB" w:rsidR="00A22704" w:rsidRDefault="008004D8" w:rsidP="00A22704">
      <w:pPr>
        <w:ind w:firstLine="420"/>
      </w:pPr>
      <w:r>
        <w:rPr>
          <w:rFonts w:hint="eastAsia"/>
        </w:rPr>
        <w:t>随着粉丝们的欢呼声响起，最后的曲子也终于结束了，在那一刻，我停下了所有的动作。</w:t>
      </w:r>
    </w:p>
    <w:p w14:paraId="54CB2F32" w14:textId="5149E589" w:rsidR="008004D8" w:rsidRDefault="008004D8" w:rsidP="00A22704">
      <w:pPr>
        <w:ind w:firstLine="420"/>
      </w:pPr>
      <w:r>
        <w:rPr>
          <w:rFonts w:hint="eastAsia"/>
        </w:rPr>
        <w:t>啊，这个好像是叫收尾动作来着。</w:t>
      </w:r>
    </w:p>
    <w:p w14:paraId="1AF79D40" w14:textId="1B891E68" w:rsidR="008004D8" w:rsidRDefault="008004D8" w:rsidP="00A22704">
      <w:pPr>
        <w:ind w:firstLine="420"/>
      </w:pPr>
      <w:r>
        <w:rPr>
          <w:rFonts w:hint="eastAsia"/>
        </w:rPr>
        <w:t>“非常感谢大家！今天能和大家一起度过这么愉快的时间，我真的非常非常高兴！下次演唱会也要来哦！我们下次见！以上，就是你的恋爱蛋糕，天音草莓是也！”</w:t>
      </w:r>
    </w:p>
    <w:p w14:paraId="42B122BF" w14:textId="3497FDC4" w:rsidR="008004D8" w:rsidRDefault="008004D8" w:rsidP="008004D8">
      <w:pPr>
        <w:ind w:firstLine="420"/>
      </w:pPr>
      <w:r>
        <w:rPr>
          <w:rFonts w:hint="eastAsia"/>
        </w:rPr>
        <w:t>恋爱蛋糕是什么鬼啊！虽然我们企划现在给我的人设就是这样的，但是仔细想想，要被吐槽的地方真的好多啊！到底是谁想出来的这种点子啊！（顺便一提我是巧克力蛋糕派哦。）</w:t>
      </w:r>
    </w:p>
    <w:p w14:paraId="45EF15D4" w14:textId="002546C1" w:rsidR="008004D8" w:rsidRDefault="008004D8" w:rsidP="008004D8">
      <w:pPr>
        <w:ind w:firstLine="420"/>
      </w:pPr>
    </w:p>
    <w:p w14:paraId="3117FA55" w14:textId="572FB35A" w:rsidR="008004D8" w:rsidRDefault="008004D8" w:rsidP="008004D8">
      <w:pPr>
        <w:ind w:firstLine="420"/>
      </w:pPr>
      <w:r>
        <w:rPr>
          <w:rFonts w:hint="eastAsia"/>
        </w:rPr>
        <w:t>从舞台上下来回到后台，那里总会有一个温柔的等待着我的人</w:t>
      </w:r>
      <w:r w:rsidR="004D4E0A">
        <w:rPr>
          <w:rFonts w:hint="eastAsia"/>
        </w:rPr>
        <w:t>。</w:t>
      </w:r>
    </w:p>
    <w:p w14:paraId="5C0058F6" w14:textId="0BC49554" w:rsidR="004D4E0A" w:rsidRDefault="004D4E0A" w:rsidP="008004D8">
      <w:pPr>
        <w:ind w:firstLine="420"/>
      </w:pPr>
      <w:r>
        <w:rPr>
          <w:rFonts w:hint="eastAsia"/>
        </w:rPr>
        <w:t>“</w:t>
      </w:r>
      <w:r w:rsidR="00FD301E">
        <w:rPr>
          <w:rFonts w:hint="eastAsia"/>
        </w:rPr>
        <w:t>小草莓</w:t>
      </w:r>
      <w:r>
        <w:rPr>
          <w:rFonts w:hint="eastAsia"/>
        </w:rPr>
        <w:t>今天辛苦啦~今天表现也很好哦~”</w:t>
      </w:r>
    </w:p>
    <w:p w14:paraId="48C7B9EB" w14:textId="0E411B59" w:rsidR="004D4E0A" w:rsidRDefault="004D4E0A" w:rsidP="008004D8">
      <w:pPr>
        <w:ind w:firstLine="420"/>
      </w:pPr>
      <w:r>
        <w:rPr>
          <w:rFonts w:hint="eastAsia"/>
        </w:rPr>
        <w:t>“谢谢你，真由姐~”</w:t>
      </w:r>
    </w:p>
    <w:p w14:paraId="7BDD2338" w14:textId="47EADB34" w:rsidR="004D4E0A" w:rsidRDefault="004D4E0A" w:rsidP="008004D8">
      <w:pPr>
        <w:ind w:firstLine="420"/>
      </w:pPr>
      <w:r>
        <w:rPr>
          <w:rFonts w:hint="eastAsia"/>
        </w:rPr>
        <w:t>这个看一眼就会让人怀疑是不是模特出身的美人就是大我五岁的，我的经纪人冲田真由</w:t>
      </w:r>
      <w:r>
        <w:rPr>
          <w:rFonts w:hint="eastAsia"/>
        </w:rPr>
        <w:lastRenderedPageBreak/>
        <w:t>美小姐，因为跟她很亲近，所以我一般叫她“真由姐”。</w:t>
      </w:r>
    </w:p>
    <w:p w14:paraId="17E82C77" w14:textId="1A0CA768" w:rsidR="004D4E0A" w:rsidRDefault="004D4E0A" w:rsidP="008004D8">
      <w:pPr>
        <w:ind w:firstLine="420"/>
      </w:pPr>
      <w:r>
        <w:rPr>
          <w:rFonts w:hint="eastAsia"/>
        </w:rPr>
        <w:t>真由姐从偶像宅进化成经纪人，并且进入这个企划与我相识已经有两年的时间了。</w:t>
      </w:r>
    </w:p>
    <w:p w14:paraId="727F1346" w14:textId="72C6EE2A" w:rsidR="004D4E0A" w:rsidRDefault="004D4E0A" w:rsidP="008004D8">
      <w:pPr>
        <w:ind w:firstLine="420"/>
      </w:pPr>
      <w:r>
        <w:rPr>
          <w:rFonts w:hint="eastAsia"/>
        </w:rPr>
        <w:t>说起来，这个人明明是经纪人，但是却有着不输职业偶像的美貌，身材也特别好，尤其是x</w:t>
      </w:r>
      <w:r>
        <w:t>iong</w:t>
      </w:r>
      <w:r>
        <w:rPr>
          <w:rFonts w:hint="eastAsia"/>
        </w:rPr>
        <w:t>。。。。。。算了，没什么。总而言之，就是有着可以媲美现在的著名女星，桥本k奈小姐的美貌！</w:t>
      </w:r>
    </w:p>
    <w:p w14:paraId="54ABB16D" w14:textId="30331F95" w:rsidR="004D4E0A" w:rsidRDefault="004D4E0A" w:rsidP="008004D8">
      <w:pPr>
        <w:ind w:firstLine="420"/>
      </w:pPr>
      <w:r>
        <w:rPr>
          <w:rFonts w:hint="eastAsia"/>
        </w:rPr>
        <w:t>“为什么真由姐是我的经纪人啊？”</w:t>
      </w:r>
    </w:p>
    <w:p w14:paraId="344F6FB2" w14:textId="588DA425" w:rsidR="004D4E0A" w:rsidRDefault="004D4E0A" w:rsidP="008004D8">
      <w:pPr>
        <w:ind w:firstLine="420"/>
      </w:pPr>
      <w:r>
        <w:rPr>
          <w:rFonts w:hint="eastAsia"/>
        </w:rPr>
        <w:t>“欸？经纪人是我你不满意？”</w:t>
      </w:r>
    </w:p>
    <w:p w14:paraId="4CDF069E" w14:textId="47939F1F" w:rsidR="000C6C4F" w:rsidRDefault="000C6C4F" w:rsidP="008004D8">
      <w:pPr>
        <w:ind w:firstLine="420"/>
      </w:pPr>
      <w:r>
        <w:rPr>
          <w:rFonts w:hint="eastAsia"/>
        </w:rPr>
        <w:t>“长的比我还好看，身材也好，为什么偏偏是个经纪人啊？！你这样搞得我都觉得我才是经纪人了！”</w:t>
      </w:r>
    </w:p>
    <w:p w14:paraId="054C4268" w14:textId="22905D15" w:rsidR="000C6C4F" w:rsidRDefault="000C6C4F" w:rsidP="008004D8">
      <w:pPr>
        <w:ind w:firstLine="420"/>
      </w:pPr>
      <w:r>
        <w:rPr>
          <w:rFonts w:hint="eastAsia"/>
        </w:rPr>
        <w:t>“绝对没有这种事！光是靠脸也无法让人感受到偶像的魅力不是吗？好了好了，快点找回偶像的感觉，接下来不是还有特典会吗？”</w:t>
      </w:r>
    </w:p>
    <w:p w14:paraId="2F218CD5" w14:textId="257DBFE8" w:rsidR="000C6C4F" w:rsidRDefault="000C6C4F" w:rsidP="000C6C4F">
      <w:pPr>
        <w:ind w:firstLine="420"/>
      </w:pPr>
      <w:r>
        <w:rPr>
          <w:rFonts w:hint="eastAsia"/>
        </w:rPr>
        <w:t>啊，想起来了，真由姐她真的很善言辞啊，一下就让我找回了偶像“天音草莓”的感觉。好了好了，要加油了。。。。。。。</w:t>
      </w:r>
    </w:p>
    <w:p w14:paraId="6437EC23" w14:textId="5B05E00D" w:rsidR="000C6C4F" w:rsidRDefault="000C6C4F" w:rsidP="000C6C4F">
      <w:pPr>
        <w:ind w:firstLine="420"/>
      </w:pPr>
      <w:r>
        <w:rPr>
          <w:rFonts w:hint="eastAsia"/>
        </w:rPr>
        <w:t>“为了实现我的梦想，不对，一定要实现梦想！”</w:t>
      </w:r>
    </w:p>
    <w:p w14:paraId="0B713B8D" w14:textId="13980FAC" w:rsidR="000C6C4F" w:rsidRDefault="000C6C4F" w:rsidP="000C6C4F">
      <w:pPr>
        <w:ind w:firstLine="420"/>
      </w:pPr>
      <w:r>
        <w:rPr>
          <w:rFonts w:hint="eastAsia"/>
        </w:rPr>
        <w:t>抱着这样的想法，我从后台走了出去。</w:t>
      </w:r>
    </w:p>
    <w:p w14:paraId="4B9DE9BD" w14:textId="041CD09B" w:rsidR="000C6C4F" w:rsidRDefault="000C6C4F" w:rsidP="000C6C4F">
      <w:pPr>
        <w:ind w:firstLine="420"/>
      </w:pPr>
    </w:p>
    <w:p w14:paraId="607B6EB9" w14:textId="0CA509A7" w:rsidR="000C6C4F" w:rsidRDefault="009B5618" w:rsidP="000C6C4F">
      <w:pPr>
        <w:ind w:firstLine="420"/>
      </w:pPr>
      <w:r>
        <w:rPr>
          <w:rFonts w:hint="eastAsia"/>
        </w:rPr>
        <w:t>“没关系的</w:t>
      </w:r>
      <w:r w:rsidR="00FD301E">
        <w:rPr>
          <w:rFonts w:hint="eastAsia"/>
        </w:rPr>
        <w:t>小草莓</w:t>
      </w:r>
      <w:r>
        <w:rPr>
          <w:rFonts w:hint="eastAsia"/>
        </w:rPr>
        <w:t>！竞演以后还会有很多的，也会有越来越多的认为比起你的对手，</w:t>
      </w:r>
      <w:r w:rsidR="00FD301E">
        <w:rPr>
          <w:rFonts w:hint="eastAsia"/>
        </w:rPr>
        <w:t>小草莓</w:t>
      </w:r>
      <w:r>
        <w:rPr>
          <w:rFonts w:hint="eastAsia"/>
        </w:rPr>
        <w:t>才更好的人的！”</w:t>
      </w:r>
    </w:p>
    <w:p w14:paraId="7F310A12" w14:textId="25533678" w:rsidR="009B5618" w:rsidRDefault="009B5618" w:rsidP="000C6C4F">
      <w:pPr>
        <w:ind w:firstLine="420"/>
      </w:pPr>
      <w:r>
        <w:rPr>
          <w:rFonts w:hint="eastAsia"/>
        </w:rPr>
        <w:t>到了外面，我才终于呼吸到了新鲜空气，悬着的心也慢慢放了下来。</w:t>
      </w:r>
    </w:p>
    <w:p w14:paraId="4D79C990" w14:textId="0999CC52" w:rsidR="00D93FA3" w:rsidRDefault="009B5618" w:rsidP="00D93FA3">
      <w:pPr>
        <w:ind w:firstLine="420"/>
      </w:pPr>
      <w:r>
        <w:rPr>
          <w:rFonts w:hint="eastAsia"/>
        </w:rPr>
        <w:t>不知道为什么，刚刚才举办过演唱会的会场的后台突然有蘑菇（我最讨厌的东西）一样的味道不断地冲入我的鼻腔。</w:t>
      </w:r>
      <w:r w:rsidR="00D93FA3">
        <w:rPr>
          <w:rFonts w:hint="eastAsia"/>
        </w:rPr>
        <w:t>真由姐因此原谅了从不那么漂亮的l</w:t>
      </w:r>
      <w:r w:rsidR="00D93FA3">
        <w:t>ive house</w:t>
      </w:r>
      <w:r w:rsidR="00D93FA3">
        <w:rPr>
          <w:rFonts w:hint="eastAsia"/>
        </w:rPr>
        <w:t>出来，大叹一口气的我。</w:t>
      </w:r>
    </w:p>
    <w:p w14:paraId="6C402480" w14:textId="4D351B89" w:rsidR="00D93FA3" w:rsidRDefault="00D93FA3" w:rsidP="00D93FA3">
      <w:pPr>
        <w:ind w:firstLine="420"/>
      </w:pPr>
      <w:r>
        <w:rPr>
          <w:rFonts w:hint="eastAsia"/>
        </w:rPr>
        <w:t>和我想的差不多，来特典会的是一直支持我的r</w:t>
      </w:r>
      <w:r>
        <w:t>egila</w:t>
      </w:r>
      <w:r>
        <w:rPr>
          <w:rFonts w:hint="eastAsia"/>
        </w:rPr>
        <w:t>的大家。顺便一提，r</w:t>
      </w:r>
      <w:r>
        <w:t>egila</w:t>
      </w:r>
      <w:r>
        <w:rPr>
          <w:rFonts w:hint="eastAsia"/>
        </w:rPr>
        <w:t>是每次演唱会都会来，心地善良的十二个人的小团体。</w:t>
      </w:r>
    </w:p>
    <w:p w14:paraId="096E46B7" w14:textId="3AF88562" w:rsidR="00D93FA3" w:rsidRDefault="00D93FA3" w:rsidP="00D93FA3">
      <w:pPr>
        <w:ind w:firstLine="420"/>
      </w:pPr>
      <w:r>
        <w:rPr>
          <w:rFonts w:hint="eastAsia"/>
        </w:rPr>
        <w:t>“果然不接吻的话，粉丝就不会增加啊。毕竟对偶像的热情是没有保鲜膜的。”</w:t>
      </w:r>
    </w:p>
    <w:p w14:paraId="1D72A7AA" w14:textId="41836CCF" w:rsidR="00D93FA3" w:rsidRDefault="00D93FA3" w:rsidP="00D93FA3">
      <w:pPr>
        <w:ind w:firstLine="420"/>
      </w:pPr>
      <w:r>
        <w:rPr>
          <w:rFonts w:hint="eastAsia"/>
        </w:rPr>
        <w:t>“不用做到那个地步也可以的！”</w:t>
      </w:r>
    </w:p>
    <w:p w14:paraId="69F20A67" w14:textId="6D018FA6" w:rsidR="00D93FA3" w:rsidRDefault="00D93FA3" w:rsidP="00D93FA3">
      <w:pPr>
        <w:ind w:firstLine="420"/>
      </w:pPr>
      <w:r>
        <w:rPr>
          <w:rFonts w:hint="eastAsia"/>
        </w:rPr>
        <w:t>“但是你看啊，我们明明握手会，签名</w:t>
      </w:r>
      <w:r w:rsidR="00FD301E">
        <w:rPr>
          <w:rFonts w:hint="eastAsia"/>
        </w:rPr>
        <w:t>会</w:t>
      </w:r>
      <w:r>
        <w:rPr>
          <w:rFonts w:hint="eastAsia"/>
        </w:rPr>
        <w:t>，合影</w:t>
      </w:r>
      <w:r w:rsidR="00FD301E">
        <w:rPr>
          <w:rFonts w:hint="eastAsia"/>
        </w:rPr>
        <w:t>都搞过了</w:t>
      </w:r>
      <w:r>
        <w:rPr>
          <w:rFonts w:hint="eastAsia"/>
        </w:rPr>
        <w:t>，但是粉丝完全没有增加啊。”</w:t>
      </w:r>
    </w:p>
    <w:p w14:paraId="6FF0D59A" w14:textId="33103584" w:rsidR="00FD301E" w:rsidRDefault="00FD301E" w:rsidP="00D93FA3">
      <w:pPr>
        <w:ind w:firstLine="420"/>
      </w:pPr>
      <w:r>
        <w:rPr>
          <w:rFonts w:hint="eastAsia"/>
        </w:rPr>
        <w:t>而且明明全部加一起才3</w:t>
      </w:r>
      <w:r>
        <w:t>000</w:t>
      </w:r>
      <w:r>
        <w:rPr>
          <w:rFonts w:hint="eastAsia"/>
        </w:rPr>
        <w:t>日元，比任何一个偶像团体都要划算啊。虽然我知道重要的不是钱。</w:t>
      </w:r>
    </w:p>
    <w:p w14:paraId="0FE1E56B" w14:textId="50FE4E57" w:rsidR="00FD301E" w:rsidRDefault="00FD301E" w:rsidP="00D93FA3">
      <w:pPr>
        <w:ind w:firstLine="420"/>
      </w:pPr>
      <w:r>
        <w:rPr>
          <w:rFonts w:hint="eastAsia"/>
        </w:rPr>
        <w:t>“虽然今天这样是有些遗憾啦。但是我相信小草莓以后一定可以火爆到把这些特典全部卖出去的！我保证！”</w:t>
      </w:r>
    </w:p>
    <w:p w14:paraId="3FEDFAEE" w14:textId="339FE149" w:rsidR="00FD301E" w:rsidRDefault="00FD301E" w:rsidP="00D93FA3">
      <w:pPr>
        <w:ind w:firstLine="420"/>
      </w:pPr>
      <w:r>
        <w:rPr>
          <w:rFonts w:hint="eastAsia"/>
        </w:rPr>
        <w:t>真由姐依旧像往常一样，拍着胸脯边像我保证边安慰我。虽然平常会觉得这样的她非常可靠，但是今天突然有点不好意思了。</w:t>
      </w:r>
    </w:p>
    <w:p w14:paraId="17928962" w14:textId="7C4FD9A5" w:rsidR="00FD301E" w:rsidRDefault="00FD301E" w:rsidP="00D93FA3">
      <w:pPr>
        <w:ind w:firstLine="420"/>
      </w:pPr>
      <w:r>
        <w:rPr>
          <w:rFonts w:hint="eastAsia"/>
        </w:rPr>
        <w:t>想要快点卖完这些特典，让真由姐露出笑容。。。。。。</w:t>
      </w:r>
    </w:p>
    <w:p w14:paraId="1E5D96CA" w14:textId="6397B505" w:rsidR="00FD301E" w:rsidRDefault="00FD301E" w:rsidP="00D93FA3">
      <w:pPr>
        <w:ind w:firstLine="420"/>
      </w:pPr>
      <w:r>
        <w:rPr>
          <w:rFonts w:hint="eastAsia"/>
        </w:rPr>
        <w:t>虽然想着这个的时候不小心露出了难过的表情，但真由姐很快便用开朗的话语打断了我的想法</w:t>
      </w:r>
      <w:r w:rsidR="009773AD">
        <w:rPr>
          <w:rFonts w:hint="eastAsia"/>
        </w:rPr>
        <w:t>：</w:t>
      </w:r>
    </w:p>
    <w:p w14:paraId="150D5509" w14:textId="1C7ED057" w:rsidR="00FD301E" w:rsidRDefault="00FD301E" w:rsidP="00D93FA3">
      <w:pPr>
        <w:ind w:firstLine="420"/>
      </w:pPr>
      <w:r>
        <w:rPr>
          <w:rFonts w:hint="eastAsia"/>
        </w:rPr>
        <w:t>“所以说为了小草莓以后能更加出名，今天就快点回去休息吧。后天</w:t>
      </w:r>
      <w:r w:rsidR="009773AD">
        <w:rPr>
          <w:rFonts w:hint="eastAsia"/>
        </w:rPr>
        <w:t>还</w:t>
      </w:r>
      <w:r>
        <w:rPr>
          <w:rFonts w:hint="eastAsia"/>
        </w:rPr>
        <w:t>有演唱会呢。”</w:t>
      </w:r>
    </w:p>
    <w:p w14:paraId="7058DA0D" w14:textId="5F287F40" w:rsidR="00FD301E" w:rsidRDefault="00FD301E" w:rsidP="00D93FA3">
      <w:pPr>
        <w:ind w:firstLine="420"/>
      </w:pPr>
      <w:r>
        <w:rPr>
          <w:rFonts w:hint="eastAsia"/>
        </w:rPr>
        <w:t>对啊，后天可不是在今天这样的小小的l</w:t>
      </w:r>
      <w:r>
        <w:t>ive house</w:t>
      </w:r>
      <w:r>
        <w:rPr>
          <w:rFonts w:hint="eastAsia"/>
        </w:rPr>
        <w:t>举办演唱会，而是要去Y滨圆剧场那种大舞台举办竞演演唱会啊！</w:t>
      </w:r>
      <w:r w:rsidR="009773AD">
        <w:rPr>
          <w:rFonts w:hint="eastAsia"/>
        </w:rPr>
        <w:t>虽然说我还不够资格登上主舞台，只是在走廊上搭建的简易舞台上进行表演，但那也是在Y滨圆剧场表演，只要想到能去那里表演，我的心情一下子就会好起来。</w:t>
      </w:r>
    </w:p>
    <w:p w14:paraId="2FA6997C" w14:textId="6C00BFF4" w:rsidR="009773AD" w:rsidRDefault="009773AD" w:rsidP="00D93FA3">
      <w:pPr>
        <w:ind w:firstLine="420"/>
      </w:pPr>
      <w:r>
        <w:rPr>
          <w:rFonts w:hint="eastAsia"/>
        </w:rPr>
        <w:t>为了这一天，我可是不停</w:t>
      </w:r>
      <w:del w:id="2" w:author="凪 坤" w:date="2021-11-12T13:20:00Z">
        <w:r w:rsidDel="006759B6">
          <w:rPr>
            <w:rFonts w:hint="eastAsia"/>
          </w:rPr>
          <w:delText>的</w:delText>
        </w:r>
      </w:del>
      <w:ins w:id="3" w:author="凪 坤" w:date="2021-11-12T13:20:00Z">
        <w:r w:rsidR="006759B6">
          <w:rPr>
            <w:rFonts w:hint="eastAsia"/>
          </w:rPr>
          <w:t>地</w:t>
        </w:r>
      </w:ins>
      <w:r>
        <w:rPr>
          <w:rFonts w:hint="eastAsia"/>
        </w:rPr>
        <w:t>练习了好久呢。</w:t>
      </w:r>
    </w:p>
    <w:p w14:paraId="3353BC24" w14:textId="1504CABE" w:rsidR="009773AD" w:rsidRDefault="009773AD" w:rsidP="00D93FA3">
      <w:pPr>
        <w:ind w:firstLine="420"/>
      </w:pPr>
      <w:r>
        <w:rPr>
          <w:rFonts w:hint="eastAsia"/>
        </w:rPr>
        <w:t>“回去的路上要小心一点哦。”</w:t>
      </w:r>
    </w:p>
    <w:p w14:paraId="13E1D64E" w14:textId="73E2A2BA" w:rsidR="009773AD" w:rsidRDefault="009773AD" w:rsidP="00D93FA3">
      <w:pPr>
        <w:ind w:firstLine="420"/>
      </w:pPr>
      <w:r>
        <w:rPr>
          <w:rFonts w:hint="eastAsia"/>
        </w:rPr>
        <w:t>“辛苦啦。”</w:t>
      </w:r>
    </w:p>
    <w:p w14:paraId="5889B341" w14:textId="1B522FD8" w:rsidR="009773AD" w:rsidRDefault="009773AD" w:rsidP="00D93FA3">
      <w:pPr>
        <w:ind w:firstLine="420"/>
      </w:pPr>
      <w:r>
        <w:rPr>
          <w:rFonts w:hint="eastAsia"/>
        </w:rPr>
        <w:lastRenderedPageBreak/>
        <w:t>我一边想着肯定会有很多的人来看我的演出，一边和真由姐道了别。</w:t>
      </w:r>
    </w:p>
    <w:p w14:paraId="3B02294A" w14:textId="3095AA44" w:rsidR="009773AD" w:rsidRDefault="009773AD" w:rsidP="00D93FA3">
      <w:pPr>
        <w:ind w:firstLine="420"/>
      </w:pPr>
      <w:r>
        <w:rPr>
          <w:rFonts w:hint="eastAsia"/>
        </w:rPr>
        <w:t>到家以后我实在是困得不行，就立刻钻进被窝睡觉了。</w:t>
      </w:r>
    </w:p>
    <w:p w14:paraId="78B1BEE7" w14:textId="55F599B4" w:rsidR="009773AD" w:rsidRDefault="009773AD" w:rsidP="00D93FA3">
      <w:pPr>
        <w:ind w:firstLine="420"/>
      </w:pPr>
    </w:p>
    <w:p w14:paraId="5B506195" w14:textId="741257EE" w:rsidR="009773AD" w:rsidRDefault="009773AD" w:rsidP="009773AD">
      <w:pPr>
        <w:ind w:firstLine="420"/>
      </w:pPr>
      <w:r>
        <w:rPr>
          <w:rFonts w:hint="eastAsia"/>
        </w:rPr>
        <w:t>周身全是粉色、粉色、粉色，美丽的光之海把我包裹在了其中。只要我开始唱歌，这些光就会跟着我的节奏摇摆，多么美丽的场景啊。什么时候我才能亲眼见到这样美丽的场景呢。想到这，我就忍不住要哭了。</w:t>
      </w:r>
    </w:p>
    <w:p w14:paraId="1E96A29B" w14:textId="7EC44942" w:rsidR="009773AD" w:rsidRDefault="009773AD" w:rsidP="00D93FA3">
      <w:pPr>
        <w:ind w:firstLine="420"/>
      </w:pPr>
    </w:p>
    <w:p w14:paraId="4B3B564C" w14:textId="15C520CC" w:rsidR="009773AD" w:rsidRDefault="00A45BFC" w:rsidP="00D93FA3">
      <w:pPr>
        <w:ind w:firstLine="420"/>
      </w:pPr>
      <w:r>
        <w:rPr>
          <w:rFonts w:hint="eastAsia"/>
        </w:rPr>
        <w:t>醒来</w:t>
      </w:r>
      <w:r w:rsidR="009773AD">
        <w:rPr>
          <w:rFonts w:hint="eastAsia"/>
        </w:rPr>
        <w:t>以后，就是充满鸟鸣的晴朗的早上了。</w:t>
      </w:r>
    </w:p>
    <w:p w14:paraId="2FF938EA" w14:textId="686AD816" w:rsidR="00A45BFC" w:rsidRDefault="00A45BFC" w:rsidP="00A45BFC">
      <w:pPr>
        <w:ind w:firstLine="420"/>
      </w:pPr>
      <w:r>
        <w:rPr>
          <w:rFonts w:hint="eastAsia"/>
        </w:rPr>
        <w:t>“呜嗯。。。。。。久违</w:t>
      </w:r>
      <w:del w:id="4" w:author="凪 坤" w:date="2021-11-12T13:22:00Z">
        <w:r w:rsidDel="00B63703">
          <w:rPr>
            <w:rFonts w:hint="eastAsia"/>
          </w:rPr>
          <w:delText>的</w:delText>
        </w:r>
      </w:del>
      <w:ins w:id="5" w:author="凪 坤" w:date="2021-11-12T13:22:00Z">
        <w:r w:rsidR="00B63703">
          <w:rPr>
            <w:rFonts w:hint="eastAsia"/>
          </w:rPr>
          <w:t>地</w:t>
        </w:r>
      </w:ins>
      <w:r>
        <w:rPr>
          <w:rFonts w:hint="eastAsia"/>
        </w:rPr>
        <w:t>做梦了啊。”我一个人自言自语道。</w:t>
      </w:r>
    </w:p>
    <w:p w14:paraId="755F6A39" w14:textId="78B89B55" w:rsidR="00A45BFC" w:rsidRDefault="00A45BFC" w:rsidP="00A45BFC">
      <w:pPr>
        <w:ind w:firstLine="420"/>
      </w:pPr>
      <w:r>
        <w:rPr>
          <w:rFonts w:hint="eastAsia"/>
        </w:rPr>
        <w:t>我起身，拉开了纯白的窗帘。</w:t>
      </w:r>
    </w:p>
    <w:p w14:paraId="669C6D65" w14:textId="5D2BF633" w:rsidR="00A45BFC" w:rsidRDefault="00A45BFC" w:rsidP="00A45BFC">
      <w:pPr>
        <w:ind w:firstLine="420"/>
      </w:pPr>
      <w:r>
        <w:rPr>
          <w:rFonts w:hint="eastAsia"/>
        </w:rPr>
        <w:t>今天天气真好啊。</w:t>
      </w:r>
    </w:p>
    <w:p w14:paraId="7A90F923" w14:textId="5F599659" w:rsidR="00A45BFC" w:rsidRDefault="00A45BFC" w:rsidP="00A45BFC">
      <w:pPr>
        <w:ind w:firstLine="420"/>
      </w:pPr>
      <w:r>
        <w:rPr>
          <w:rFonts w:hint="eastAsia"/>
        </w:rPr>
        <w:t>当我想要再次回顾那个梦的时候，却发现梦境的内容像是肥皂泡破裂了一样，一点痕迹都没有留下。</w:t>
      </w:r>
    </w:p>
    <w:p w14:paraId="3D1D4878" w14:textId="5D9552A5" w:rsidR="00A45BFC" w:rsidRDefault="00A45BFC" w:rsidP="00BB6956">
      <w:pPr>
        <w:ind w:firstLine="420"/>
      </w:pPr>
      <w:r>
        <w:rPr>
          <w:rFonts w:hint="eastAsia"/>
        </w:rPr>
        <w:t>偶像的早晨简直可以说是理想和现实的区别。首先，早上我想吃有草莓和橘子的水果三明治，但是作为偶像我却不能在早上吃甜的东西，这对于和食派的我来说简直就是致命打击。</w:t>
      </w:r>
      <w:r w:rsidR="00BB6956">
        <w:rPr>
          <w:rFonts w:hint="eastAsia"/>
        </w:rPr>
        <w:t>其次，我觉得睡衣就应该穿纺织的软软的那种，但实际上我只能穿一些便宜的睡衣。</w:t>
      </w:r>
    </w:p>
    <w:p w14:paraId="44906280" w14:textId="7277BCAC" w:rsidR="00BB6956" w:rsidRDefault="00BB6956" w:rsidP="00BB6956">
      <w:pPr>
        <w:ind w:firstLine="420"/>
      </w:pPr>
      <w:r>
        <w:rPr>
          <w:rFonts w:hint="eastAsia"/>
        </w:rPr>
        <w:t>但是有一个东西是作为偶像也不会改变的。</w:t>
      </w:r>
    </w:p>
    <w:p w14:paraId="620E0711" w14:textId="7AED07D1" w:rsidR="00BB6956" w:rsidRDefault="00BB6956" w:rsidP="00BB6956">
      <w:pPr>
        <w:ind w:firstLine="420"/>
      </w:pPr>
      <w:r>
        <w:rPr>
          <w:rFonts w:hint="eastAsia"/>
        </w:rPr>
        <w:t>“果然早上就应该有这个啊~”</w:t>
      </w:r>
    </w:p>
    <w:p w14:paraId="7251CBF7" w14:textId="768DF889" w:rsidR="00BB6956" w:rsidRDefault="00BB6956" w:rsidP="00BB6956">
      <w:pPr>
        <w:ind w:firstLine="420"/>
      </w:pPr>
      <w:r>
        <w:rPr>
          <w:rFonts w:hint="eastAsia"/>
        </w:rPr>
        <w:t>没错，是红茶。</w:t>
      </w:r>
    </w:p>
    <w:p w14:paraId="3F8488E5" w14:textId="60D42F00" w:rsidR="00BB6956" w:rsidRDefault="00BB6956" w:rsidP="00BB6956">
      <w:pPr>
        <w:ind w:firstLine="420"/>
      </w:pPr>
      <w:r>
        <w:rPr>
          <w:rFonts w:hint="eastAsia"/>
        </w:rPr>
        <w:t>我一直喜欢大吉岭的红茶，但是今天不一样，我今天喝的是阿萨姆红茶。（什么？你不是和食派吗？）</w:t>
      </w:r>
    </w:p>
    <w:p w14:paraId="3D9641AC" w14:textId="42A614BE" w:rsidR="00BB6956" w:rsidRDefault="00BB6956" w:rsidP="00BB6956">
      <w:pPr>
        <w:ind w:firstLine="420"/>
      </w:pPr>
      <w:r>
        <w:rPr>
          <w:rFonts w:hint="eastAsia"/>
        </w:rPr>
        <w:t>俗话说，茶泡饭要加纳豆，米糠饭要加阿萨姆茶。嗯，果然加阿萨姆茶的时候违和感好强啊。</w:t>
      </w:r>
    </w:p>
    <w:p w14:paraId="2B912BA1" w14:textId="1A7A8D26" w:rsidR="00F761B0" w:rsidRDefault="00BB6956" w:rsidP="00F761B0">
      <w:pPr>
        <w:ind w:firstLine="420"/>
      </w:pPr>
      <w:r>
        <w:rPr>
          <w:rFonts w:hint="eastAsia"/>
        </w:rPr>
        <w:t>我经常会被说挑食，也许就是因为这个。</w:t>
      </w:r>
      <w:r w:rsidR="00F761B0">
        <w:rPr>
          <w:rFonts w:hint="eastAsia"/>
        </w:rPr>
        <w:t>嘛，先不管这些了，总之先来一口米糠饭。。。。。。嗯，好吃。里面的腌黄瓜的脆脆的口感也非常不错。超市卖的米糠饭真的是太伟大了。</w:t>
      </w:r>
    </w:p>
    <w:p w14:paraId="6A85B881" w14:textId="7FC2085D" w:rsidR="00F761B0" w:rsidRDefault="00F761B0" w:rsidP="00F761B0">
      <w:pPr>
        <w:ind w:firstLine="420"/>
      </w:pPr>
      <w:r>
        <w:rPr>
          <w:rFonts w:hint="eastAsia"/>
        </w:rPr>
        <w:t>接下来吃纳豆，顺便一提，虽然今天这个豆子被磨碎了，但是我其实非常喜欢被磨碎的小颗粒。这个也非常</w:t>
      </w:r>
      <w:del w:id="6" w:author="凪 坤" w:date="2021-11-12T13:23:00Z">
        <w:r w:rsidDel="00C31380">
          <w:rPr>
            <w:rFonts w:hint="eastAsia"/>
          </w:rPr>
          <w:delText>的</w:delText>
        </w:r>
      </w:del>
      <w:ins w:id="7" w:author="凪 坤" w:date="2021-11-12T13:23:00Z">
        <w:r w:rsidR="00C31380">
          <w:rPr>
            <w:rFonts w:hint="eastAsia"/>
          </w:rPr>
          <w:t>地</w:t>
        </w:r>
      </w:ins>
      <w:r>
        <w:rPr>
          <w:rFonts w:hint="eastAsia"/>
        </w:rPr>
        <w:t>好吃。</w:t>
      </w:r>
    </w:p>
    <w:p w14:paraId="78DF89F2" w14:textId="5ED56765" w:rsidR="00F761B0" w:rsidRDefault="00F761B0" w:rsidP="00EA1C76">
      <w:pPr>
        <w:ind w:firstLine="420"/>
      </w:pPr>
      <w:r>
        <w:rPr>
          <w:rFonts w:hint="eastAsia"/>
        </w:rPr>
        <w:t>最后结尾我们来吃茶泡饭，这是一份没有多余的配菜，只有白米饭搭配绿茶的简单的茶泡饭。虽然我有其他的菜，但是仅仅这样的搭配就足够了。浸满茶水的米饭呲溜一下滑进嘴里，热腾腾的白米饭搭配热腾腾的绿茶，简直太让我满足了。</w:t>
      </w:r>
    </w:p>
    <w:p w14:paraId="3953647A" w14:textId="6149F42C" w:rsidR="00EA1C76" w:rsidRDefault="00EA1C76" w:rsidP="00F761B0">
      <w:pPr>
        <w:ind w:firstLine="420"/>
      </w:pPr>
      <w:r>
        <w:rPr>
          <w:rFonts w:hint="eastAsia"/>
        </w:rPr>
        <w:t>接着是阿萨姆茶。这是不加糖也不加牛奶，稍微有点苦涩的阿萨姆茶。</w:t>
      </w:r>
    </w:p>
    <w:p w14:paraId="6D2915E5" w14:textId="79647C46" w:rsidR="00EA1C76" w:rsidRDefault="00EA1C76" w:rsidP="00F761B0">
      <w:pPr>
        <w:ind w:firstLine="420"/>
      </w:pPr>
      <w:r>
        <w:rPr>
          <w:rFonts w:hint="eastAsia"/>
        </w:rPr>
        <w:t>“哈啊~”</w:t>
      </w:r>
    </w:p>
    <w:p w14:paraId="1F009579" w14:textId="5CE97245" w:rsidR="00EA1C76" w:rsidRDefault="00EA1C76" w:rsidP="00F761B0">
      <w:pPr>
        <w:ind w:firstLine="420"/>
      </w:pPr>
      <w:r>
        <w:rPr>
          <w:rFonts w:hint="eastAsia"/>
        </w:rPr>
        <w:t>总之先这样叹了一口气。但是这不是消极</w:t>
      </w:r>
      <w:del w:id="8" w:author="凪 坤" w:date="2021-11-12T13:24:00Z">
        <w:r w:rsidDel="00A1031B">
          <w:rPr>
            <w:rFonts w:hint="eastAsia"/>
          </w:rPr>
          <w:delText>的</w:delText>
        </w:r>
      </w:del>
      <w:ins w:id="9" w:author="凪 坤" w:date="2021-11-12T13:24:00Z">
        <w:r w:rsidR="00A1031B">
          <w:rPr>
            <w:rFonts w:hint="eastAsia"/>
          </w:rPr>
          <w:t>地</w:t>
        </w:r>
      </w:ins>
      <w:r>
        <w:rPr>
          <w:rFonts w:hint="eastAsia"/>
        </w:rPr>
        <w:t>叹气哦！</w:t>
      </w:r>
    </w:p>
    <w:p w14:paraId="4EE3B3F6" w14:textId="13F62967" w:rsidR="00EA1C76" w:rsidRDefault="00EA1C76" w:rsidP="00F761B0">
      <w:pPr>
        <w:ind w:firstLine="420"/>
      </w:pPr>
      <w:r>
        <w:rPr>
          <w:rFonts w:hint="eastAsia"/>
        </w:rPr>
        <w:t>啊，我的红茶大人，您前世是拯救了地球吗？</w:t>
      </w:r>
    </w:p>
    <w:p w14:paraId="659F0A97" w14:textId="2248EBBC" w:rsidR="00EA1C76" w:rsidRDefault="00EA1C76" w:rsidP="00F761B0">
      <w:pPr>
        <w:ind w:firstLine="420"/>
      </w:pPr>
      <w:r>
        <w:rPr>
          <w:rFonts w:hint="eastAsia"/>
        </w:rPr>
        <w:t>就这样，我幸福的早餐时光落下了帷幕。</w:t>
      </w:r>
    </w:p>
    <w:p w14:paraId="58E06FFF" w14:textId="77777777" w:rsidR="00EA1C76" w:rsidRDefault="00EA1C76" w:rsidP="00F761B0">
      <w:pPr>
        <w:ind w:firstLine="420"/>
      </w:pPr>
      <w:r>
        <w:rPr>
          <w:rFonts w:hint="eastAsia"/>
        </w:rPr>
        <w:t>今天反正不上班，要不出门逛街吧。当我听说喜欢的店出了新款连衣裙的时候，内心就被一种必须要去的使命感支配了。</w:t>
      </w:r>
    </w:p>
    <w:p w14:paraId="3D5ED35B" w14:textId="77777777" w:rsidR="00EA1C76" w:rsidRDefault="00EA1C76" w:rsidP="00F761B0">
      <w:pPr>
        <w:ind w:firstLine="420"/>
      </w:pPr>
      <w:r>
        <w:rPr>
          <w:rFonts w:hint="eastAsia"/>
        </w:rPr>
        <w:t>我重新用手机看了一下那个连衣裙的照片，这是一件以白色为主基调，辅以水蓝色和黄色装饰的连衣裙。</w:t>
      </w:r>
    </w:p>
    <w:p w14:paraId="62885613" w14:textId="6D95C87F" w:rsidR="00EA1C76" w:rsidRDefault="00EA1C76" w:rsidP="00F761B0">
      <w:pPr>
        <w:ind w:firstLine="420"/>
      </w:pPr>
      <w:r>
        <w:rPr>
          <w:rFonts w:hint="eastAsia"/>
        </w:rPr>
        <w:t>作为一个偶像，我应该比别人更注意打扮才是！（穿着便宜睡衣的人有什么资格说这话啊）虽然不知道会不会在路上偶遇粉丝就是了。</w:t>
      </w:r>
    </w:p>
    <w:p w14:paraId="26399092" w14:textId="6863958B" w:rsidR="00EA1C76" w:rsidRDefault="00EA1C76" w:rsidP="00F761B0">
      <w:pPr>
        <w:ind w:firstLine="420"/>
      </w:pPr>
      <w:r>
        <w:rPr>
          <w:rFonts w:hint="eastAsia"/>
        </w:rPr>
        <w:t>但是穿着可爱的衣服的话，心情也会变好不是吗？！</w:t>
      </w:r>
    </w:p>
    <w:p w14:paraId="4F6CF3E6" w14:textId="6F64B48C" w:rsidR="00EA1C76" w:rsidRDefault="00EA1C76" w:rsidP="00F761B0">
      <w:pPr>
        <w:ind w:firstLine="420"/>
      </w:pPr>
      <w:r>
        <w:rPr>
          <w:rFonts w:hint="eastAsia"/>
        </w:rPr>
        <w:t>怀着这样的想法，我很快打扮好了自己，一边压抑着内心的激动和喜悦，一边奔向了炎热的室外。</w:t>
      </w:r>
    </w:p>
    <w:p w14:paraId="4D4F4FFF" w14:textId="76BCD036" w:rsidR="00556ED3" w:rsidRDefault="00556ED3" w:rsidP="00F761B0">
      <w:pPr>
        <w:ind w:firstLine="420"/>
      </w:pPr>
    </w:p>
    <w:p w14:paraId="448C9B02" w14:textId="380E0024" w:rsidR="00556ED3" w:rsidRDefault="00556ED3" w:rsidP="00F761B0">
      <w:pPr>
        <w:ind w:firstLine="420"/>
      </w:pPr>
      <w:r>
        <w:rPr>
          <w:rFonts w:hint="eastAsia"/>
        </w:rPr>
        <w:t>“谢谢惠顾！”</w:t>
      </w:r>
    </w:p>
    <w:p w14:paraId="0C2840CB" w14:textId="4F893539" w:rsidR="00556ED3" w:rsidRDefault="00556ED3" w:rsidP="00F761B0">
      <w:pPr>
        <w:ind w:firstLine="420"/>
      </w:pPr>
      <w:r>
        <w:rPr>
          <w:rFonts w:hint="eastAsia"/>
        </w:rPr>
        <w:t>身后传来了店员洪亮的声音。</w:t>
      </w:r>
    </w:p>
    <w:p w14:paraId="5DCBA8D7" w14:textId="737EEEA3" w:rsidR="00556ED3" w:rsidRDefault="00556ED3" w:rsidP="00F761B0">
      <w:pPr>
        <w:ind w:firstLine="420"/>
      </w:pPr>
      <w:r>
        <w:rPr>
          <w:rFonts w:hint="eastAsia"/>
        </w:rPr>
        <w:t>哈啊。。。。。。本王很是满足！</w:t>
      </w:r>
    </w:p>
    <w:p w14:paraId="0D598D3B" w14:textId="1BF99515" w:rsidR="00556ED3" w:rsidRDefault="00556ED3" w:rsidP="00F761B0">
      <w:pPr>
        <w:ind w:firstLine="420"/>
      </w:pPr>
      <w:r>
        <w:rPr>
          <w:rFonts w:hint="eastAsia"/>
        </w:rPr>
        <w:t>我现在内心充满了“这个世界简直就是为我量身打造的”的想法。不仅买到了喜欢的连衣裙，而且作为赠品，还拿到了一个发卡。好像今天本来就有这个会送发卡的活动，但是因为我本来不知道，所以很开心。</w:t>
      </w:r>
    </w:p>
    <w:p w14:paraId="50D901BF" w14:textId="0064998D" w:rsidR="00556ED3" w:rsidRDefault="00556ED3" w:rsidP="00F761B0">
      <w:pPr>
        <w:ind w:firstLine="420"/>
      </w:pPr>
      <w:r>
        <w:rPr>
          <w:rFonts w:hint="eastAsia"/>
        </w:rPr>
        <w:t>眼不见心不烦不就是这回事吗？。。。。。。不对，好像不是这么说的。坏了，我语文不好的事情完全暴露了啊。</w:t>
      </w:r>
    </w:p>
    <w:p w14:paraId="2E635F23" w14:textId="54592673" w:rsidR="00556ED3" w:rsidRDefault="00556ED3" w:rsidP="00F761B0">
      <w:pPr>
        <w:ind w:firstLine="420"/>
      </w:pPr>
      <w:r>
        <w:rPr>
          <w:rFonts w:hint="eastAsia"/>
        </w:rPr>
        <w:t>右肩上的袋子本来应该很重的，但是我现在感觉它很轻。</w:t>
      </w:r>
    </w:p>
    <w:p w14:paraId="7B24E676" w14:textId="1FE25BBF" w:rsidR="00556ED3" w:rsidRDefault="00556ED3" w:rsidP="00F761B0">
      <w:pPr>
        <w:ind w:firstLine="420"/>
      </w:pPr>
      <w:r>
        <w:rPr>
          <w:rFonts w:hint="eastAsia"/>
        </w:rPr>
        <w:t>夏天炙热的阳光不断照射着我，让我突然想起了我快要过期的防晒霜，我决定去药妆店再买一瓶，</w:t>
      </w:r>
      <w:r w:rsidR="001032CC">
        <w:rPr>
          <w:rFonts w:hint="eastAsia"/>
        </w:rPr>
        <w:t>就这样，我慢慢朝着药妆店走去。</w:t>
      </w:r>
    </w:p>
    <w:p w14:paraId="49E6811B" w14:textId="484D51F5" w:rsidR="001032CC" w:rsidRDefault="001032CC" w:rsidP="00F761B0">
      <w:pPr>
        <w:ind w:firstLine="420"/>
      </w:pPr>
      <w:r>
        <w:rPr>
          <w:rFonts w:hint="eastAsia"/>
        </w:rPr>
        <w:t>我突然想到，要不明天的演唱会我就穿着这件衣服去吧。</w:t>
      </w:r>
    </w:p>
    <w:p w14:paraId="2E0BD828" w14:textId="1770376C" w:rsidR="001032CC" w:rsidRDefault="001032CC" w:rsidP="001032CC"/>
    <w:p w14:paraId="470AE940" w14:textId="08A30CE0" w:rsidR="001032CC" w:rsidRDefault="001032CC" w:rsidP="001032CC"/>
    <w:p w14:paraId="7231B1EF" w14:textId="7783FF61" w:rsidR="001032CC" w:rsidRDefault="001032CC" w:rsidP="001032CC"/>
    <w:p w14:paraId="1DE91943" w14:textId="127ADDE8" w:rsidR="001032CC" w:rsidRDefault="001032CC" w:rsidP="001032CC"/>
    <w:p w14:paraId="0E9FDA76" w14:textId="258C97CB" w:rsidR="001032CC" w:rsidRDefault="001032CC" w:rsidP="001032CC"/>
    <w:p w14:paraId="6D66C9D8" w14:textId="77777777" w:rsidR="001032CC" w:rsidRDefault="001032CC" w:rsidP="001032CC"/>
    <w:p w14:paraId="74FF3731" w14:textId="77777777" w:rsidR="001032CC" w:rsidRDefault="001032CC" w:rsidP="001032CC"/>
    <w:p w14:paraId="46F14586" w14:textId="77777777" w:rsidR="001032CC" w:rsidRDefault="001032CC" w:rsidP="001032CC"/>
    <w:p w14:paraId="2597FC57" w14:textId="77777777" w:rsidR="001032CC" w:rsidRDefault="001032CC" w:rsidP="001032CC"/>
    <w:p w14:paraId="0317B976" w14:textId="77777777" w:rsidR="001032CC" w:rsidRDefault="001032CC" w:rsidP="001032CC"/>
    <w:p w14:paraId="6DBCF579" w14:textId="77777777" w:rsidR="001032CC" w:rsidRDefault="001032CC" w:rsidP="001032CC"/>
    <w:p w14:paraId="052541B0" w14:textId="77777777" w:rsidR="001032CC" w:rsidRDefault="001032CC" w:rsidP="001032CC"/>
    <w:p w14:paraId="50F8B1AF" w14:textId="77777777" w:rsidR="001032CC" w:rsidRDefault="001032CC" w:rsidP="001032CC"/>
    <w:p w14:paraId="05AB5622" w14:textId="77777777" w:rsidR="001032CC" w:rsidRDefault="001032CC" w:rsidP="001032CC"/>
    <w:p w14:paraId="327EC808" w14:textId="77777777" w:rsidR="001032CC" w:rsidRDefault="001032CC" w:rsidP="001032CC"/>
    <w:p w14:paraId="7A4AAB8F" w14:textId="77777777" w:rsidR="001032CC" w:rsidRDefault="001032CC" w:rsidP="001032CC"/>
    <w:p w14:paraId="4AF07820" w14:textId="77777777" w:rsidR="001032CC" w:rsidRDefault="001032CC" w:rsidP="001032CC"/>
    <w:p w14:paraId="75327DFF" w14:textId="77777777" w:rsidR="001032CC" w:rsidRDefault="001032CC" w:rsidP="001032CC"/>
    <w:p w14:paraId="22FB40D3" w14:textId="77777777" w:rsidR="001032CC" w:rsidRDefault="001032CC" w:rsidP="001032CC"/>
    <w:p w14:paraId="4788C35F" w14:textId="77777777" w:rsidR="001032CC" w:rsidRDefault="001032CC" w:rsidP="001032CC"/>
    <w:p w14:paraId="17C1508D" w14:textId="77777777" w:rsidR="001032CC" w:rsidRDefault="001032CC" w:rsidP="001032CC"/>
    <w:p w14:paraId="0E4AEFF7" w14:textId="77777777" w:rsidR="001032CC" w:rsidRDefault="001032CC" w:rsidP="001032CC"/>
    <w:p w14:paraId="3A771AD7" w14:textId="77777777" w:rsidR="001032CC" w:rsidRDefault="001032CC" w:rsidP="001032CC"/>
    <w:p w14:paraId="648CC673" w14:textId="77777777" w:rsidR="001032CC" w:rsidRDefault="001032CC" w:rsidP="001032CC"/>
    <w:p w14:paraId="099D36C7" w14:textId="77777777" w:rsidR="001032CC" w:rsidRDefault="001032CC" w:rsidP="001032CC"/>
    <w:p w14:paraId="309C8EC2" w14:textId="77777777" w:rsidR="001032CC" w:rsidRDefault="001032CC" w:rsidP="001032CC"/>
    <w:p w14:paraId="60CA5560" w14:textId="77777777" w:rsidR="001032CC" w:rsidRDefault="001032CC" w:rsidP="001032CC"/>
    <w:p w14:paraId="4E165EA0" w14:textId="77777777" w:rsidR="001032CC" w:rsidRDefault="001032CC" w:rsidP="001032CC"/>
    <w:p w14:paraId="674702F5" w14:textId="77777777" w:rsidR="001032CC" w:rsidRDefault="001032CC" w:rsidP="001032CC"/>
    <w:p w14:paraId="5A13A344" w14:textId="77777777" w:rsidR="001032CC" w:rsidRDefault="001032CC" w:rsidP="001032CC"/>
    <w:p w14:paraId="37647923" w14:textId="77777777" w:rsidR="001032CC" w:rsidRDefault="001032CC" w:rsidP="001032CC"/>
    <w:p w14:paraId="1DA7FFB2" w14:textId="24446A83" w:rsidR="001032CC" w:rsidRDefault="001032CC" w:rsidP="001032CC">
      <w:r>
        <w:rPr>
          <w:rFonts w:hint="eastAsia"/>
        </w:rPr>
        <w:lastRenderedPageBreak/>
        <w:t>后记：</w:t>
      </w:r>
    </w:p>
    <w:p w14:paraId="11109317" w14:textId="523302E5" w:rsidR="001032CC" w:rsidRDefault="001032CC" w:rsidP="001032CC">
      <w:r>
        <w:rPr>
          <w:rFonts w:hint="eastAsia"/>
        </w:rPr>
        <w:t>虽然后面还有，但是目前就先发这些了！</w:t>
      </w:r>
    </w:p>
    <w:p w14:paraId="0A02D9CB" w14:textId="571FF96C" w:rsidR="001032CC" w:rsidRDefault="001032CC" w:rsidP="001032CC">
      <w:r>
        <w:rPr>
          <w:rFonts w:hint="eastAsia"/>
        </w:rPr>
        <w:t>后篇最近就会在博客上公开了！</w:t>
      </w:r>
    </w:p>
    <w:p w14:paraId="20B49323" w14:textId="120783FE" w:rsidR="001032CC" w:rsidRDefault="001032CC" w:rsidP="001032CC">
      <w:r>
        <w:rPr>
          <w:rFonts w:hint="eastAsia"/>
        </w:rPr>
        <w:t>久违</w:t>
      </w:r>
      <w:del w:id="10" w:author="凪 坤" w:date="2021-11-12T13:25:00Z">
        <w:r w:rsidDel="00FA66F0">
          <w:rPr>
            <w:rFonts w:hint="eastAsia"/>
          </w:rPr>
          <w:delText>的</w:delText>
        </w:r>
      </w:del>
      <w:ins w:id="11" w:author="凪 坤" w:date="2021-11-12T13:25:00Z">
        <w:r w:rsidR="00FA66F0">
          <w:rPr>
            <w:rFonts w:hint="eastAsia"/>
          </w:rPr>
          <w:t>地</w:t>
        </w:r>
      </w:ins>
      <w:r>
        <w:rPr>
          <w:rFonts w:hint="eastAsia"/>
        </w:rPr>
        <w:t>重温这篇的时候，说真的，我会有：</w:t>
      </w:r>
    </w:p>
    <w:p w14:paraId="7A1BC21D" w14:textId="23D15798" w:rsidR="001032CC" w:rsidRDefault="001032CC" w:rsidP="001032CC">
      <w:r>
        <w:rPr>
          <w:rFonts w:hint="eastAsia"/>
        </w:rPr>
        <w:t>“这用词都是些啥啊”</w:t>
      </w:r>
    </w:p>
    <w:p w14:paraId="12B90831" w14:textId="0DD361D5" w:rsidR="001032CC" w:rsidRDefault="001032CC" w:rsidP="001032CC">
      <w:r>
        <w:rPr>
          <w:rFonts w:hint="eastAsia"/>
        </w:rPr>
        <w:t>“这咋还有错别字啊”</w:t>
      </w:r>
    </w:p>
    <w:p w14:paraId="44E1ADF1" w14:textId="45CFE2DD" w:rsidR="001032CC" w:rsidRDefault="001032CC" w:rsidP="001032CC">
      <w:r>
        <w:rPr>
          <w:rFonts w:hint="eastAsia"/>
        </w:rPr>
        <w:t>“这个关于薯类的故事又是什么鬼啊”</w:t>
      </w:r>
    </w:p>
    <w:p w14:paraId="2286B0DD" w14:textId="39ADD7CB" w:rsidR="001032CC" w:rsidRDefault="001032CC" w:rsidP="001032CC">
      <w:r>
        <w:rPr>
          <w:rFonts w:hint="eastAsia"/>
        </w:rPr>
        <w:t>之类的吐槽。</w:t>
      </w:r>
    </w:p>
    <w:p w14:paraId="5D3C5352" w14:textId="4213658A" w:rsidR="001032CC" w:rsidRDefault="001032CC" w:rsidP="001032CC">
      <w:r>
        <w:rPr>
          <w:rFonts w:hint="eastAsia"/>
        </w:rPr>
        <w:t>值得吐槽的地方和要修改的地方实在是太多了，我累了（笑）一年前的我好恐怖啊！</w:t>
      </w:r>
    </w:p>
    <w:p w14:paraId="7D2B3CCA" w14:textId="2D74132E" w:rsidR="001032CC" w:rsidRDefault="001032CC" w:rsidP="001032CC">
      <w:r>
        <w:rPr>
          <w:rFonts w:hint="eastAsia"/>
        </w:rPr>
        <w:t>久违</w:t>
      </w:r>
      <w:del w:id="12" w:author="凪 坤" w:date="2021-11-12T13:25:00Z">
        <w:r w:rsidDel="002105E9">
          <w:rPr>
            <w:rFonts w:hint="eastAsia"/>
          </w:rPr>
          <w:delText>的</w:delText>
        </w:r>
      </w:del>
      <w:ins w:id="13" w:author="凪 坤" w:date="2021-11-12T13:25:00Z">
        <w:r w:rsidR="002105E9">
          <w:rPr>
            <w:rFonts w:hint="eastAsia"/>
          </w:rPr>
          <w:t>地</w:t>
        </w:r>
      </w:ins>
      <w:r>
        <w:rPr>
          <w:rFonts w:hint="eastAsia"/>
        </w:rPr>
        <w:t>发博客竟然只有这点，实在是抱歉！</w:t>
      </w:r>
    </w:p>
    <w:p w14:paraId="7A8296C7" w14:textId="24A0E94E" w:rsidR="001032CC" w:rsidRPr="00EA1C76" w:rsidRDefault="001032CC" w:rsidP="001032CC">
      <w:r>
        <w:rPr>
          <w:rFonts w:hint="eastAsia"/>
        </w:rPr>
        <w:t>最后给大家看一张我当偶像时期的照片好了，大家再见！</w:t>
      </w:r>
    </w:p>
    <w:sectPr w:rsidR="001032CC" w:rsidRPr="00EA1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771D0"/>
    <w:multiLevelType w:val="hybridMultilevel"/>
    <w:tmpl w:val="15B8B642"/>
    <w:lvl w:ilvl="0" w:tplc="BA98FAA4">
      <w:start w:val="1"/>
      <w:numFmt w:val="japaneseCounting"/>
      <w:lvlText w:val="第%1章"/>
      <w:lvlJc w:val="left"/>
      <w:pPr>
        <w:ind w:left="740" w:hanging="7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凪 坤">
    <w15:presenceInfo w15:providerId="Windows Live" w15:userId="d14ea1dca9017b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5D"/>
    <w:rsid w:val="000C6C4F"/>
    <w:rsid w:val="001032CC"/>
    <w:rsid w:val="002105E9"/>
    <w:rsid w:val="002D5527"/>
    <w:rsid w:val="00301F31"/>
    <w:rsid w:val="004D4E0A"/>
    <w:rsid w:val="00556ED3"/>
    <w:rsid w:val="006759B6"/>
    <w:rsid w:val="007C04B6"/>
    <w:rsid w:val="008004D8"/>
    <w:rsid w:val="00807BAB"/>
    <w:rsid w:val="0087707F"/>
    <w:rsid w:val="009773AD"/>
    <w:rsid w:val="009B5618"/>
    <w:rsid w:val="00A1031B"/>
    <w:rsid w:val="00A1785D"/>
    <w:rsid w:val="00A22704"/>
    <w:rsid w:val="00A45BFC"/>
    <w:rsid w:val="00B63703"/>
    <w:rsid w:val="00BB6956"/>
    <w:rsid w:val="00C31380"/>
    <w:rsid w:val="00CF09F4"/>
    <w:rsid w:val="00D93FA3"/>
    <w:rsid w:val="00EA1C76"/>
    <w:rsid w:val="00F761B0"/>
    <w:rsid w:val="00FA66F0"/>
    <w:rsid w:val="00FD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6831E"/>
  <w15:chartTrackingRefBased/>
  <w15:docId w15:val="{6F9AD880-02BF-4D28-8196-C621E0AD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8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yuzhuo</dc:creator>
  <cp:keywords/>
  <dc:description/>
  <cp:lastModifiedBy>凪 坤</cp:lastModifiedBy>
  <cp:revision>9</cp:revision>
  <dcterms:created xsi:type="dcterms:W3CDTF">2021-11-11T18:00:00Z</dcterms:created>
  <dcterms:modified xsi:type="dcterms:W3CDTF">2021-11-12T05:25:00Z</dcterms:modified>
</cp:coreProperties>
</file>